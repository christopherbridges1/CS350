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813E" w14:textId="77777777" w:rsidR="00095076" w:rsidRDefault="00095076" w:rsidP="00A418EE">
      <w:pPr>
        <w:jc w:val="center"/>
        <w:rPr>
          <w:ins w:id="0" w:author="Bridges, Christopher" w:date="2025-07-28T12:38:00Z" w16du:dateUtc="2025-07-28T16:38:00Z"/>
        </w:rPr>
      </w:pPr>
    </w:p>
    <w:p w14:paraId="7CCAF4D2" w14:textId="77777777" w:rsidR="00095076" w:rsidRDefault="00095076" w:rsidP="00A418EE">
      <w:pPr>
        <w:jc w:val="center"/>
        <w:rPr>
          <w:ins w:id="1" w:author="Bridges, Christopher" w:date="2025-07-28T12:38:00Z" w16du:dateUtc="2025-07-28T16:38:00Z"/>
        </w:rPr>
      </w:pPr>
    </w:p>
    <w:p w14:paraId="7186803D" w14:textId="77777777" w:rsidR="00095076" w:rsidRDefault="00095076" w:rsidP="00A418EE">
      <w:pPr>
        <w:jc w:val="center"/>
        <w:rPr>
          <w:ins w:id="2" w:author="Bridges, Christopher" w:date="2025-07-28T12:38:00Z" w16du:dateUtc="2025-07-28T16:38:00Z"/>
        </w:rPr>
      </w:pPr>
    </w:p>
    <w:p w14:paraId="29F47CFB" w14:textId="77777777" w:rsidR="00095076" w:rsidRDefault="00095076" w:rsidP="00A418EE">
      <w:pPr>
        <w:jc w:val="center"/>
        <w:rPr>
          <w:ins w:id="3" w:author="Bridges, Christopher" w:date="2025-07-28T12:38:00Z" w16du:dateUtc="2025-07-28T16:38:00Z"/>
        </w:rPr>
      </w:pPr>
    </w:p>
    <w:p w14:paraId="6B8911A3" w14:textId="77777777" w:rsidR="00095076" w:rsidRDefault="00095076" w:rsidP="00A418EE">
      <w:pPr>
        <w:jc w:val="center"/>
        <w:rPr>
          <w:ins w:id="4" w:author="Bridges, Christopher" w:date="2025-07-28T12:38:00Z" w16du:dateUtc="2025-07-28T16:38:00Z"/>
        </w:rPr>
      </w:pPr>
    </w:p>
    <w:p w14:paraId="5465342C" w14:textId="77777777" w:rsidR="00095076" w:rsidRDefault="00095076" w:rsidP="00A418EE">
      <w:pPr>
        <w:jc w:val="center"/>
        <w:rPr>
          <w:ins w:id="5" w:author="Bridges, Christopher" w:date="2025-07-28T12:38:00Z" w16du:dateUtc="2025-07-28T16:38:00Z"/>
        </w:rPr>
      </w:pPr>
    </w:p>
    <w:p w14:paraId="1CBC5BBB" w14:textId="77777777" w:rsidR="00095076" w:rsidRDefault="00095076" w:rsidP="00A418EE">
      <w:pPr>
        <w:jc w:val="center"/>
        <w:rPr>
          <w:ins w:id="6" w:author="Bridges, Christopher" w:date="2025-07-28T12:38:00Z" w16du:dateUtc="2025-07-28T16:38:00Z"/>
        </w:rPr>
      </w:pPr>
    </w:p>
    <w:p w14:paraId="2A18B339" w14:textId="77777777" w:rsidR="00A418EE" w:rsidRDefault="00A418EE" w:rsidP="00A418EE">
      <w:pPr>
        <w:ind w:firstLine="360"/>
        <w:jc w:val="center"/>
      </w:pPr>
    </w:p>
    <w:p w14:paraId="70EC8C39" w14:textId="77777777" w:rsidR="00A418EE" w:rsidRDefault="00A418EE" w:rsidP="00A418EE">
      <w:pPr>
        <w:ind w:firstLine="360"/>
        <w:jc w:val="center"/>
      </w:pPr>
    </w:p>
    <w:p w14:paraId="63924177" w14:textId="77777777" w:rsidR="00A418EE" w:rsidRDefault="00A418EE" w:rsidP="00A418EE">
      <w:pPr>
        <w:ind w:firstLine="360"/>
        <w:jc w:val="center"/>
      </w:pPr>
    </w:p>
    <w:p w14:paraId="2B4031DB" w14:textId="77777777" w:rsidR="00A418EE" w:rsidRDefault="00A418EE" w:rsidP="00A418EE">
      <w:pPr>
        <w:ind w:firstLine="360"/>
        <w:jc w:val="center"/>
      </w:pPr>
    </w:p>
    <w:p w14:paraId="49FE08AC" w14:textId="2DFB5B03" w:rsidR="00A418EE" w:rsidRDefault="00A418EE" w:rsidP="00A418EE">
      <w:pPr>
        <w:ind w:firstLine="360"/>
        <w:jc w:val="center"/>
      </w:pPr>
      <w:r>
        <w:t xml:space="preserve">5-1 Milestone Three: Input </w:t>
      </w:r>
      <w:proofErr w:type="gramStart"/>
      <w:r>
        <w:t>With</w:t>
      </w:r>
      <w:proofErr w:type="gramEnd"/>
      <w:r>
        <w:t xml:space="preserve"> Buttons Lab</w:t>
      </w:r>
    </w:p>
    <w:p w14:paraId="1C865C6E" w14:textId="64282F11" w:rsidR="00A418EE" w:rsidRDefault="00A418EE" w:rsidP="00A418EE">
      <w:pPr>
        <w:ind w:firstLine="360"/>
        <w:jc w:val="center"/>
      </w:pPr>
      <w:r>
        <w:t>Chris Bridges</w:t>
      </w:r>
    </w:p>
    <w:p w14:paraId="4FCB6507" w14:textId="778D92F2" w:rsidR="00A418EE" w:rsidRDefault="00A418EE" w:rsidP="00A418EE">
      <w:pPr>
        <w:ind w:firstLine="360"/>
        <w:jc w:val="center"/>
      </w:pPr>
      <w:r>
        <w:t>Southern New Hampshire University</w:t>
      </w:r>
    </w:p>
    <w:p w14:paraId="707CF05A" w14:textId="3B55CBC2" w:rsidR="00A418EE" w:rsidRDefault="00A418EE" w:rsidP="00A418EE">
      <w:pPr>
        <w:ind w:firstLine="360"/>
        <w:jc w:val="center"/>
      </w:pPr>
      <w:r>
        <w:t>CS 350: Emerging Sys Arch &amp; Tech</w:t>
      </w:r>
    </w:p>
    <w:p w14:paraId="3E89F7B9" w14:textId="7F7E6491" w:rsidR="00A418EE" w:rsidRDefault="00A418EE" w:rsidP="00A418EE">
      <w:pPr>
        <w:ind w:firstLine="360"/>
        <w:jc w:val="center"/>
      </w:pPr>
      <w:r>
        <w:t>Professor Bryant Moscon</w:t>
      </w:r>
    </w:p>
    <w:p w14:paraId="12CFA141" w14:textId="7CB7D613" w:rsidR="00A418EE" w:rsidRDefault="00A418EE" w:rsidP="00A418EE">
      <w:pPr>
        <w:ind w:firstLine="360"/>
        <w:jc w:val="center"/>
      </w:pPr>
      <w:r>
        <w:t>31 July 2025</w:t>
      </w:r>
    </w:p>
    <w:p w14:paraId="19805DC3" w14:textId="77777777" w:rsidR="001230FC" w:rsidRDefault="001230FC" w:rsidP="00A418EE">
      <w:pPr>
        <w:ind w:firstLine="360"/>
        <w:jc w:val="center"/>
      </w:pPr>
    </w:p>
    <w:p w14:paraId="62E71267" w14:textId="77777777" w:rsidR="001230FC" w:rsidRDefault="001230FC" w:rsidP="00A418EE">
      <w:pPr>
        <w:ind w:firstLine="360"/>
        <w:jc w:val="center"/>
      </w:pPr>
    </w:p>
    <w:p w14:paraId="56E445E3" w14:textId="77777777" w:rsidR="001230FC" w:rsidRDefault="001230FC" w:rsidP="00A418EE">
      <w:pPr>
        <w:ind w:firstLine="360"/>
        <w:jc w:val="center"/>
      </w:pPr>
    </w:p>
    <w:p w14:paraId="2BB70F94" w14:textId="77777777" w:rsidR="001230FC" w:rsidRDefault="001230FC" w:rsidP="00A418EE">
      <w:pPr>
        <w:ind w:firstLine="360"/>
        <w:jc w:val="center"/>
      </w:pPr>
    </w:p>
    <w:p w14:paraId="50B300A4" w14:textId="77777777" w:rsidR="001230FC" w:rsidRDefault="001230FC" w:rsidP="00A418EE">
      <w:pPr>
        <w:ind w:firstLine="360"/>
        <w:jc w:val="center"/>
      </w:pPr>
    </w:p>
    <w:p w14:paraId="0826C24A" w14:textId="77777777" w:rsidR="001230FC" w:rsidRDefault="001230FC" w:rsidP="00A418EE">
      <w:pPr>
        <w:ind w:firstLine="360"/>
        <w:jc w:val="center"/>
      </w:pPr>
    </w:p>
    <w:p w14:paraId="2B0A6E55" w14:textId="77777777" w:rsidR="00A418EE" w:rsidRDefault="00A418EE" w:rsidP="00A418EE">
      <w:pPr>
        <w:ind w:firstLine="360"/>
        <w:jc w:val="center"/>
      </w:pPr>
    </w:p>
    <w:p w14:paraId="4C4CEC7C" w14:textId="77777777" w:rsidR="00A418EE" w:rsidRDefault="00A418EE" w:rsidP="00A418EE">
      <w:pPr>
        <w:ind w:firstLine="360"/>
        <w:jc w:val="center"/>
      </w:pPr>
    </w:p>
    <w:p w14:paraId="45D39E80" w14:textId="0938BB31" w:rsidR="00A418EE" w:rsidRPr="00697AE9" w:rsidRDefault="00A418EE" w:rsidP="00A418EE">
      <w:pPr>
        <w:pStyle w:val="ListParagraph"/>
        <w:numPr>
          <w:ilvl w:val="0"/>
          <w:numId w:val="2"/>
        </w:numPr>
        <w:rPr>
          <w:b/>
          <w:bCs/>
        </w:rPr>
      </w:pPr>
      <w:r w:rsidRPr="00697AE9">
        <w:rPr>
          <w:b/>
          <w:bCs/>
        </w:rPr>
        <w:lastRenderedPageBreak/>
        <w:t xml:space="preserve">Why does the loop that processes the LED blinking need to run in a separate thread? </w:t>
      </w:r>
    </w:p>
    <w:p w14:paraId="23B59C45" w14:textId="1705C345" w:rsidR="00A418EE" w:rsidRDefault="00697AE9" w:rsidP="00A418EE">
      <w:r>
        <w:t xml:space="preserve">The loop that processes the blinking LED runs in a separate </w:t>
      </w:r>
      <w:proofErr w:type="gramStart"/>
      <w:r>
        <w:t>thread</w:t>
      </w:r>
      <w:proofErr w:type="gramEnd"/>
      <w:r>
        <w:t xml:space="preserve"> so it won’t interfere with the remainder of the program's functions, like pressing the button. Using a separate thread allows the LED to blink while the main thread stays responsive to user inputs.</w:t>
      </w:r>
    </w:p>
    <w:p w14:paraId="2607C4CF" w14:textId="77777777" w:rsidR="00A418EE" w:rsidRDefault="00A418EE" w:rsidP="00A418EE"/>
    <w:p w14:paraId="4C590CAE" w14:textId="77777777" w:rsidR="00A418EE" w:rsidRPr="00697AE9" w:rsidRDefault="00A418EE" w:rsidP="00697AE9">
      <w:pPr>
        <w:ind w:firstLine="720"/>
        <w:rPr>
          <w:b/>
          <w:bCs/>
        </w:rPr>
      </w:pPr>
      <w:r w:rsidRPr="00697AE9">
        <w:rPr>
          <w:b/>
          <w:bCs/>
        </w:rPr>
        <w:t xml:space="preserve">2. What is the purpose of returning to the off state after each </w:t>
      </w:r>
      <w:proofErr w:type="gramStart"/>
      <w:r w:rsidRPr="00697AE9">
        <w:rPr>
          <w:b/>
          <w:bCs/>
        </w:rPr>
        <w:t>completed</w:t>
      </w:r>
      <w:proofErr w:type="gramEnd"/>
      <w:r w:rsidRPr="00697AE9">
        <w:rPr>
          <w:b/>
          <w:bCs/>
        </w:rPr>
        <w:t xml:space="preserve"> state action? </w:t>
      </w:r>
    </w:p>
    <w:p w14:paraId="65FE88AC" w14:textId="70B81438" w:rsidR="00A418EE" w:rsidRDefault="00697AE9" w:rsidP="00A418EE">
      <w:r>
        <w:t xml:space="preserve">Returning to the off state ensures consistent changes from dots, dashes, and pauses. This keeps the state machine organized and prevents errors like lights overlapping or remaining on. </w:t>
      </w:r>
    </w:p>
    <w:p w14:paraId="33BDB206" w14:textId="77777777" w:rsidR="00697AE9" w:rsidRDefault="00697AE9" w:rsidP="00A418EE"/>
    <w:p w14:paraId="2FCB1428" w14:textId="09CF82C7" w:rsidR="00A418EE" w:rsidRPr="00697AE9" w:rsidRDefault="00697AE9" w:rsidP="00697AE9">
      <w:pPr>
        <w:ind w:firstLine="720"/>
        <w:rPr>
          <w:b/>
          <w:bCs/>
        </w:rPr>
      </w:pPr>
      <w:r w:rsidRPr="00697AE9">
        <w:rPr>
          <w:b/>
          <w:bCs/>
        </w:rPr>
        <w:t>3.</w:t>
      </w:r>
      <w:r w:rsidR="00A418EE" w:rsidRPr="00697AE9">
        <w:rPr>
          <w:b/>
          <w:bCs/>
        </w:rPr>
        <w:t xml:space="preserve">How could you integrate serial communications to facilitate changing the messages available to the program? </w:t>
      </w:r>
    </w:p>
    <w:p w14:paraId="72D9CB4B" w14:textId="231F0CD2" w:rsidR="00697AE9" w:rsidRDefault="00697AE9" w:rsidP="00697AE9">
      <w:r>
        <w:t>Using a serial device could allow communication between a computer and the device. You could use another device to change the message without the need to press a physical button on the device.</w:t>
      </w:r>
    </w:p>
    <w:p w14:paraId="19D6213E" w14:textId="77777777" w:rsidR="00A418EE" w:rsidRDefault="00A418EE" w:rsidP="00A418EE"/>
    <w:p w14:paraId="3E941FC3" w14:textId="1CD105BF" w:rsidR="00A418EE" w:rsidRDefault="00A418EE" w:rsidP="00697AE9">
      <w:pPr>
        <w:ind w:firstLine="720"/>
        <w:rPr>
          <w:b/>
          <w:bCs/>
        </w:rPr>
      </w:pPr>
      <w:r w:rsidRPr="00697AE9">
        <w:rPr>
          <w:b/>
          <w:bCs/>
        </w:rPr>
        <w:t>4. How could you use the 16x2 display to provide debugging information to the user when they don’t have access to the application console?</w:t>
      </w:r>
    </w:p>
    <w:p w14:paraId="38A43091" w14:textId="14A42DBB" w:rsidR="00697AE9" w:rsidRDefault="00697AE9" w:rsidP="00697AE9">
      <w:r w:rsidRPr="00697AE9">
        <w:t xml:space="preserve">The display could be used to display the message </w:t>
      </w:r>
      <w:r>
        <w:t>sent</w:t>
      </w:r>
      <w:r w:rsidRPr="00697AE9">
        <w:t xml:space="preserve"> and the characters representing it</w:t>
      </w:r>
      <w:r>
        <w:t xml:space="preserve">. </w:t>
      </w:r>
    </w:p>
    <w:p w14:paraId="04B432D5" w14:textId="32C367F4" w:rsidR="00697AE9" w:rsidRDefault="00697AE9" w:rsidP="00697AE9">
      <w:r>
        <w:t>A message like:</w:t>
      </w:r>
    </w:p>
    <w:p w14:paraId="49B2DC71" w14:textId="0CECB79C" w:rsidR="00697AE9" w:rsidRPr="002E36EC" w:rsidRDefault="00697AE9" w:rsidP="00697AE9">
      <w:pPr>
        <w:rPr>
          <w:b/>
          <w:bCs/>
        </w:rPr>
      </w:pPr>
      <w:r w:rsidRPr="002E36EC">
        <w:rPr>
          <w:b/>
          <w:bCs/>
        </w:rPr>
        <w:t>Sending: SOS</w:t>
      </w:r>
    </w:p>
    <w:p w14:paraId="4344E02D" w14:textId="0F296A61" w:rsidR="00697AE9" w:rsidRDefault="00697AE9" w:rsidP="00697AE9">
      <w:pPr>
        <w:rPr>
          <w:b/>
          <w:bCs/>
        </w:rPr>
      </w:pPr>
      <w:r w:rsidRPr="002E36EC">
        <w:rPr>
          <w:b/>
          <w:bCs/>
        </w:rPr>
        <w:t>. . . - - - . . .</w:t>
      </w:r>
    </w:p>
    <w:p w14:paraId="1CE2E4E6" w14:textId="2D092B32" w:rsidR="002E36EC" w:rsidRDefault="002E36EC" w:rsidP="00697AE9">
      <w:r>
        <w:t xml:space="preserve">or </w:t>
      </w:r>
    </w:p>
    <w:p w14:paraId="5028176D" w14:textId="77777777" w:rsidR="002E36EC" w:rsidRPr="002E36EC" w:rsidRDefault="002E36EC" w:rsidP="002E36EC">
      <w:pPr>
        <w:rPr>
          <w:b/>
          <w:bCs/>
        </w:rPr>
      </w:pPr>
      <w:r w:rsidRPr="002E36EC">
        <w:rPr>
          <w:b/>
          <w:bCs/>
        </w:rPr>
        <w:t>Sending: SOS</w:t>
      </w:r>
    </w:p>
    <w:p w14:paraId="752C489D" w14:textId="626D2EB7" w:rsidR="002E36EC" w:rsidRPr="002E36EC" w:rsidRDefault="002E36EC" w:rsidP="00697AE9">
      <w:pPr>
        <w:rPr>
          <w:b/>
          <w:bCs/>
        </w:rPr>
      </w:pPr>
      <w:r w:rsidRPr="002E36EC">
        <w:rPr>
          <w:b/>
          <w:bCs/>
        </w:rPr>
        <w:t xml:space="preserve">R </w:t>
      </w:r>
      <w:proofErr w:type="spellStart"/>
      <w:r w:rsidRPr="002E36EC">
        <w:rPr>
          <w:b/>
          <w:bCs/>
        </w:rPr>
        <w:t>R</w:t>
      </w:r>
      <w:proofErr w:type="spellEnd"/>
      <w:r w:rsidRPr="002E36EC">
        <w:rPr>
          <w:b/>
          <w:bCs/>
        </w:rPr>
        <w:t xml:space="preserve"> </w:t>
      </w:r>
      <w:proofErr w:type="spellStart"/>
      <w:r w:rsidRPr="002E36EC">
        <w:rPr>
          <w:b/>
          <w:bCs/>
        </w:rPr>
        <w:t>R</w:t>
      </w:r>
      <w:proofErr w:type="spellEnd"/>
      <w:r w:rsidRPr="002E36EC">
        <w:rPr>
          <w:b/>
          <w:bCs/>
        </w:rPr>
        <w:t xml:space="preserve"> B </w:t>
      </w:r>
      <w:proofErr w:type="spellStart"/>
      <w:r w:rsidRPr="002E36EC">
        <w:rPr>
          <w:b/>
          <w:bCs/>
        </w:rPr>
        <w:t>B</w:t>
      </w:r>
      <w:proofErr w:type="spellEnd"/>
      <w:r w:rsidRPr="002E36EC">
        <w:rPr>
          <w:b/>
          <w:bCs/>
        </w:rPr>
        <w:t xml:space="preserve"> </w:t>
      </w:r>
      <w:proofErr w:type="spellStart"/>
      <w:r w:rsidRPr="002E36EC">
        <w:rPr>
          <w:b/>
          <w:bCs/>
        </w:rPr>
        <w:t>B</w:t>
      </w:r>
      <w:proofErr w:type="spellEnd"/>
      <w:r w:rsidRPr="002E36EC">
        <w:rPr>
          <w:b/>
          <w:bCs/>
        </w:rPr>
        <w:t xml:space="preserve"> R </w:t>
      </w:r>
      <w:proofErr w:type="spellStart"/>
      <w:r w:rsidRPr="002E36EC">
        <w:rPr>
          <w:b/>
          <w:bCs/>
        </w:rPr>
        <w:t>R</w:t>
      </w:r>
      <w:proofErr w:type="spellEnd"/>
      <w:r w:rsidRPr="002E36EC">
        <w:rPr>
          <w:b/>
          <w:bCs/>
        </w:rPr>
        <w:t xml:space="preserve"> </w:t>
      </w:r>
      <w:proofErr w:type="spellStart"/>
      <w:r w:rsidRPr="002E36EC">
        <w:rPr>
          <w:b/>
          <w:bCs/>
        </w:rPr>
        <w:t>R</w:t>
      </w:r>
      <w:proofErr w:type="spellEnd"/>
    </w:p>
    <w:p w14:paraId="7F551386" w14:textId="53CAF44E" w:rsidR="00697AE9" w:rsidRDefault="00697AE9" w:rsidP="00A418EE">
      <w:proofErr w:type="gramStart"/>
      <w:r>
        <w:t>Would</w:t>
      </w:r>
      <w:proofErr w:type="gramEnd"/>
      <w:r>
        <w:t xml:space="preserve"> assist debugging by showing what signals are sent, and the user verifying the correct light flashes are present. </w:t>
      </w:r>
      <w:r>
        <w:tab/>
      </w:r>
    </w:p>
    <w:sectPr w:rsidR="0069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132E7"/>
    <w:multiLevelType w:val="hybridMultilevel"/>
    <w:tmpl w:val="57D876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B771C8"/>
    <w:multiLevelType w:val="hybridMultilevel"/>
    <w:tmpl w:val="6662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39115">
    <w:abstractNumId w:val="1"/>
  </w:num>
  <w:num w:numId="2" w16cid:durableId="13793542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dges, Christopher">
    <w15:presenceInfo w15:providerId="AD" w15:userId="S::christopher.bridges1@snhu.edu::a968feb0-65f9-482b-8c53-10ba3386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76"/>
    <w:rsid w:val="00095076"/>
    <w:rsid w:val="001230FC"/>
    <w:rsid w:val="00151F6D"/>
    <w:rsid w:val="002E36EC"/>
    <w:rsid w:val="003442A2"/>
    <w:rsid w:val="004A7284"/>
    <w:rsid w:val="00697AE9"/>
    <w:rsid w:val="00920DDB"/>
    <w:rsid w:val="00A418EE"/>
    <w:rsid w:val="00AE3243"/>
    <w:rsid w:val="00D43380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4277E"/>
  <w15:chartTrackingRefBased/>
  <w15:docId w15:val="{2D9FBDD6-7ACD-44F3-BDBF-323EF3D7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EC"/>
  </w:style>
  <w:style w:type="paragraph" w:styleId="Heading1">
    <w:name w:val="heading 1"/>
    <w:basedOn w:val="Normal"/>
    <w:next w:val="Normal"/>
    <w:link w:val="Heading1Char"/>
    <w:uiPriority w:val="9"/>
    <w:qFormat/>
    <w:rsid w:val="00095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07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95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268</Words>
  <Characters>1278</Characters>
  <Application>Microsoft Office Word</Application>
  <DocSecurity>0</DocSecurity>
  <Lines>49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Bridges, Christopher</dc:creator>
  <cp:keywords/>
  <dc:description/>
  <cp:lastModifiedBy>Bridges, Christopher</cp:lastModifiedBy>
  <cp:revision>3</cp:revision>
  <dcterms:created xsi:type="dcterms:W3CDTF">2025-07-28T16:38:00Z</dcterms:created>
  <dcterms:modified xsi:type="dcterms:W3CDTF">2025-08-02T11:25:00Z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7f8bb115-d2d2-4574-b60a-089ff432e7f7</vt:lpwstr>
  </property>
</Properties>
</file>